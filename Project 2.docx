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202B" w:rsidRDefault="00430328">
      <w:pPr>
        <w:rPr>
          <w:rFonts w:ascii="Times New Roman" w:hAnsi="Times New Roman" w:cs="Times New Roman"/>
          <w:b/>
          <w:bCs/>
          <w:color w:val="538135" w:themeColor="accent6" w:themeShade="BF"/>
          <w:sz w:val="36"/>
          <w:szCs w:val="36"/>
        </w:rPr>
      </w:pPr>
      <w:r w:rsidRPr="001D73C2">
        <w:rPr>
          <w:rFonts w:ascii="Times New Roman" w:hAnsi="Times New Roman" w:cs="Times New Roman"/>
          <w:b/>
          <w:bCs/>
          <w:color w:val="538135" w:themeColor="accent6" w:themeShade="BF"/>
          <w:sz w:val="40"/>
          <w:szCs w:val="40"/>
        </w:rPr>
        <w:t xml:space="preserve">Project </w:t>
      </w:r>
      <w:r w:rsidR="001D73C2" w:rsidRPr="001D73C2">
        <w:rPr>
          <w:rFonts w:ascii="Times New Roman" w:hAnsi="Times New Roman" w:cs="Times New Roman"/>
          <w:b/>
          <w:bCs/>
          <w:color w:val="538135" w:themeColor="accent6" w:themeShade="BF"/>
          <w:sz w:val="40"/>
          <w:szCs w:val="40"/>
        </w:rPr>
        <w:t xml:space="preserve">2- </w:t>
      </w:r>
      <w:r w:rsidR="001D73C2" w:rsidRPr="001D73C2">
        <w:rPr>
          <w:rFonts w:ascii="Times New Roman" w:hAnsi="Times New Roman" w:cs="Times New Roman"/>
          <w:b/>
          <w:bCs/>
          <w:color w:val="538135" w:themeColor="accent6" w:themeShade="BF"/>
          <w:sz w:val="36"/>
          <w:szCs w:val="36"/>
        </w:rPr>
        <w:t>Max's Magical Forest Adventure!</w:t>
      </w:r>
    </w:p>
    <w:p w:rsidR="001D73C2" w:rsidRPr="001D73C2" w:rsidRDefault="001D73C2">
      <w:pPr>
        <w:rPr>
          <w:rFonts w:ascii="Times New Roman" w:hAnsi="Times New Roman" w:cs="Times New Roman"/>
          <w:b/>
          <w:bCs/>
          <w:color w:val="538135" w:themeColor="accent6" w:themeShade="BF"/>
          <w:sz w:val="36"/>
          <w:szCs w:val="36"/>
        </w:rPr>
      </w:pPr>
      <w:r>
        <w:rPr>
          <w:rFonts w:ascii="Times New Roman" w:hAnsi="Times New Roman" w:cs="Times New Roman"/>
          <w:b/>
          <w:bCs/>
          <w:color w:val="538135" w:themeColor="accent6" w:themeShade="BF"/>
          <w:sz w:val="36"/>
          <w:szCs w:val="36"/>
        </w:rPr>
        <w:t>__________________________________________________</w:t>
      </w:r>
    </w:p>
    <w:p w:rsidR="00430328" w:rsidRPr="00430328" w:rsidRDefault="00430328">
      <w:pPr>
        <w:rPr>
          <w:rFonts w:ascii="Times New Roman" w:hAnsi="Times New Roman" w:cs="Times New Roman"/>
          <w:sz w:val="24"/>
          <w:szCs w:val="24"/>
        </w:rPr>
      </w:pPr>
      <w:r w:rsidRPr="00430328">
        <w:rPr>
          <w:rFonts w:ascii="Times New Roman" w:hAnsi="Times New Roman" w:cs="Times New Roman"/>
          <w:sz w:val="24"/>
          <w:szCs w:val="24"/>
        </w:rPr>
        <w:t>Hello Coding Champs,</w:t>
      </w:r>
    </w:p>
    <w:p w:rsidR="001D73C2" w:rsidRDefault="00430328" w:rsidP="001D73C2">
      <w:pPr>
        <w:rPr>
          <w:rFonts w:ascii="Times New Roman" w:hAnsi="Times New Roman" w:cs="Times New Roman"/>
          <w:sz w:val="24"/>
          <w:szCs w:val="24"/>
        </w:rPr>
      </w:pPr>
      <w:r w:rsidRPr="00430328">
        <w:rPr>
          <w:rFonts w:ascii="Times New Roman" w:hAnsi="Times New Roman" w:cs="Times New Roman"/>
          <w:sz w:val="24"/>
          <w:szCs w:val="24"/>
        </w:rPr>
        <w:t xml:space="preserve">Welcome to </w:t>
      </w:r>
      <w:r w:rsidR="001D73C2">
        <w:rPr>
          <w:rFonts w:ascii="Times New Roman" w:hAnsi="Times New Roman" w:cs="Times New Roman"/>
          <w:sz w:val="24"/>
          <w:szCs w:val="24"/>
        </w:rPr>
        <w:t>the magical world of storytelling. In this project, you have to create a story.</w:t>
      </w:r>
      <w:r w:rsidR="001D73C2" w:rsidRPr="001D73C2">
        <w:rPr>
          <w:rFonts w:ascii="Times New Roman" w:hAnsi="Times New Roman" w:cs="Times New Roman"/>
          <w:sz w:val="24"/>
          <w:szCs w:val="24"/>
        </w:rPr>
        <w:t xml:space="preserve"> </w:t>
      </w:r>
      <w:r w:rsidR="001D73C2" w:rsidRPr="00430328">
        <w:rPr>
          <w:rFonts w:ascii="Times New Roman" w:hAnsi="Times New Roman" w:cs="Times New Roman"/>
          <w:sz w:val="24"/>
          <w:szCs w:val="24"/>
        </w:rPr>
        <w:t>If you want to use th</w:t>
      </w:r>
      <w:r w:rsidR="001D73C2">
        <w:rPr>
          <w:rFonts w:ascii="Times New Roman" w:hAnsi="Times New Roman" w:cs="Times New Roman"/>
          <w:sz w:val="24"/>
          <w:szCs w:val="24"/>
        </w:rPr>
        <w:t xml:space="preserve">e </w:t>
      </w:r>
      <w:r w:rsidR="001D73C2" w:rsidRPr="00430328">
        <w:rPr>
          <w:rFonts w:ascii="Times New Roman" w:hAnsi="Times New Roman" w:cs="Times New Roman"/>
          <w:sz w:val="24"/>
          <w:szCs w:val="24"/>
        </w:rPr>
        <w:t>story</w:t>
      </w:r>
      <w:r w:rsidR="001D73C2">
        <w:rPr>
          <w:rFonts w:ascii="Times New Roman" w:hAnsi="Times New Roman" w:cs="Times New Roman"/>
          <w:sz w:val="24"/>
          <w:szCs w:val="24"/>
        </w:rPr>
        <w:t xml:space="preserve"> of Max</w:t>
      </w:r>
      <w:r w:rsidR="001D73C2" w:rsidRPr="00430328">
        <w:rPr>
          <w:rFonts w:ascii="Times New Roman" w:hAnsi="Times New Roman" w:cs="Times New Roman"/>
          <w:sz w:val="24"/>
          <w:szCs w:val="24"/>
        </w:rPr>
        <w:t xml:space="preserve"> just copy paste </w:t>
      </w:r>
      <w:r w:rsidR="001D73C2">
        <w:rPr>
          <w:rFonts w:ascii="Times New Roman" w:hAnsi="Times New Roman" w:cs="Times New Roman"/>
          <w:sz w:val="24"/>
          <w:szCs w:val="24"/>
        </w:rPr>
        <w:t>the story from Page 2</w:t>
      </w:r>
      <w:r w:rsidR="001D73C2" w:rsidRPr="00430328">
        <w:rPr>
          <w:rFonts w:ascii="Times New Roman" w:hAnsi="Times New Roman" w:cs="Times New Roman"/>
          <w:sz w:val="24"/>
          <w:szCs w:val="24"/>
        </w:rPr>
        <w:t>. Else</w:t>
      </w:r>
      <w:r w:rsidR="001D73C2">
        <w:rPr>
          <w:rFonts w:ascii="Times New Roman" w:hAnsi="Times New Roman" w:cs="Times New Roman"/>
          <w:sz w:val="24"/>
          <w:szCs w:val="24"/>
        </w:rPr>
        <w:t>,</w:t>
      </w:r>
      <w:r w:rsidR="001D73C2" w:rsidRPr="00430328">
        <w:rPr>
          <w:rFonts w:ascii="Times New Roman" w:hAnsi="Times New Roman" w:cs="Times New Roman"/>
          <w:sz w:val="24"/>
          <w:szCs w:val="24"/>
        </w:rPr>
        <w:t xml:space="preserve"> if you have something more interesting in mind, just put that or maybe you can create fun story of your own. Put your creativity Caps On! All the very Best! I can’t wait to see your creations.</w:t>
      </w:r>
    </w:p>
    <w:p w:rsidR="00430328" w:rsidRPr="00430328" w:rsidRDefault="001D73C2">
      <w:pPr>
        <w:rPr>
          <w:rFonts w:ascii="Times New Roman" w:hAnsi="Times New Roman" w:cs="Times New Roman"/>
          <w:sz w:val="24"/>
          <w:szCs w:val="24"/>
        </w:rPr>
      </w:pPr>
      <w:r>
        <w:rPr>
          <w:rFonts w:ascii="Times New Roman" w:hAnsi="Times New Roman" w:cs="Times New Roman"/>
          <w:sz w:val="24"/>
          <w:szCs w:val="24"/>
        </w:rPr>
        <w:t xml:space="preserve">Read the details carefully and create your masterpiece. </w:t>
      </w:r>
    </w:p>
    <w:p w:rsidR="00430328" w:rsidRPr="00430328" w:rsidRDefault="00430328" w:rsidP="00430328">
      <w:pPr>
        <w:rPr>
          <w:rFonts w:ascii="Times New Roman" w:hAnsi="Times New Roman" w:cs="Times New Roman"/>
          <w:sz w:val="24"/>
          <w:szCs w:val="24"/>
        </w:rPr>
      </w:pPr>
      <w:r w:rsidRPr="001D73C2">
        <w:rPr>
          <w:rFonts w:ascii="Times New Roman" w:hAnsi="Times New Roman" w:cs="Times New Roman"/>
          <w:b/>
          <w:bCs/>
          <w:sz w:val="24"/>
          <w:szCs w:val="24"/>
          <w:u w:val="single"/>
        </w:rPr>
        <w:t>Title</w:t>
      </w:r>
      <w:r w:rsidRPr="001D73C2">
        <w:rPr>
          <w:rFonts w:ascii="Times New Roman" w:hAnsi="Times New Roman" w:cs="Times New Roman"/>
          <w:sz w:val="24"/>
          <w:szCs w:val="24"/>
          <w:u w:val="single"/>
        </w:rPr>
        <w:t>:</w:t>
      </w:r>
      <w:r w:rsidRPr="00430328">
        <w:rPr>
          <w:rFonts w:ascii="Times New Roman" w:hAnsi="Times New Roman" w:cs="Times New Roman"/>
          <w:sz w:val="24"/>
          <w:szCs w:val="24"/>
        </w:rPr>
        <w:t xml:space="preserve"> Max's Magical Forest Adventure!</w:t>
      </w:r>
    </w:p>
    <w:p w:rsidR="00430328" w:rsidRDefault="00430328" w:rsidP="00430328">
      <w:pPr>
        <w:rPr>
          <w:rFonts w:ascii="Times New Roman" w:hAnsi="Times New Roman" w:cs="Times New Roman"/>
          <w:sz w:val="24"/>
          <w:szCs w:val="24"/>
        </w:rPr>
      </w:pPr>
      <w:r w:rsidRPr="001D73C2">
        <w:rPr>
          <w:rFonts w:ascii="Times New Roman" w:hAnsi="Times New Roman" w:cs="Times New Roman"/>
          <w:b/>
          <w:bCs/>
          <w:sz w:val="24"/>
          <w:szCs w:val="24"/>
          <w:u w:val="single"/>
        </w:rPr>
        <w:t>Description:</w:t>
      </w:r>
      <w:r w:rsidRPr="00430328">
        <w:rPr>
          <w:rFonts w:ascii="Times New Roman" w:hAnsi="Times New Roman" w:cs="Times New Roman"/>
          <w:sz w:val="24"/>
          <w:szCs w:val="24"/>
        </w:rPr>
        <w:t xml:space="preserve"> Join Max the brave little mouse on a magical adventure through the enchanted forest! You'll learn all about the different HTML tags like headings, paragraphs, images, and more, as you help Max explore and outsmart a fierce dragon to find hidden treasure. Along the way, you'll use different styles to make your web page look super cool and show off your creativity. Are you ready to join Max and become a web design wizard?</w:t>
      </w:r>
    </w:p>
    <w:p w:rsidR="00430328" w:rsidRPr="001D73C2" w:rsidRDefault="00430328" w:rsidP="00430328">
      <w:pPr>
        <w:rPr>
          <w:rFonts w:ascii="Times New Roman" w:hAnsi="Times New Roman" w:cs="Times New Roman"/>
          <w:b/>
          <w:bCs/>
          <w:sz w:val="24"/>
          <w:szCs w:val="24"/>
        </w:rPr>
      </w:pPr>
      <w:r w:rsidRPr="001D73C2">
        <w:rPr>
          <w:rFonts w:ascii="Times New Roman" w:hAnsi="Times New Roman" w:cs="Times New Roman"/>
          <w:b/>
          <w:bCs/>
          <w:sz w:val="24"/>
          <w:szCs w:val="24"/>
          <w:u w:val="single"/>
        </w:rPr>
        <w:t>Tags to be used:</w:t>
      </w:r>
      <w:r w:rsidR="001D73C2" w:rsidRPr="001D73C2">
        <w:rPr>
          <w:rFonts w:ascii="Times New Roman" w:hAnsi="Times New Roman" w:cs="Times New Roman"/>
          <w:color w:val="000000"/>
          <w:sz w:val="24"/>
          <w:szCs w:val="24"/>
          <w:shd w:val="clear" w:color="auto" w:fill="FFFFFF"/>
        </w:rPr>
        <w:t xml:space="preserve"> </w:t>
      </w:r>
      <w:r w:rsidR="001D73C2" w:rsidRPr="001D73C2">
        <w:rPr>
          <w:rFonts w:ascii="Times New Roman" w:hAnsi="Times New Roman" w:cs="Times New Roman"/>
          <w:color w:val="000000"/>
          <w:sz w:val="24"/>
          <w:szCs w:val="24"/>
          <w:shd w:val="clear" w:color="auto" w:fill="FFFFFF"/>
        </w:rPr>
        <w:t xml:space="preserve">b, strong, </w:t>
      </w:r>
      <w:proofErr w:type="spellStart"/>
      <w:r w:rsidR="001D73C2" w:rsidRPr="001D73C2">
        <w:rPr>
          <w:rFonts w:ascii="Times New Roman" w:hAnsi="Times New Roman" w:cs="Times New Roman"/>
          <w:color w:val="000000"/>
          <w:sz w:val="24"/>
          <w:szCs w:val="24"/>
          <w:shd w:val="clear" w:color="auto" w:fill="FFFFFF"/>
        </w:rPr>
        <w:t>i</w:t>
      </w:r>
      <w:proofErr w:type="spellEnd"/>
      <w:r w:rsidR="001D73C2" w:rsidRPr="001D73C2">
        <w:rPr>
          <w:rFonts w:ascii="Times New Roman" w:hAnsi="Times New Roman" w:cs="Times New Roman"/>
          <w:color w:val="000000"/>
          <w:sz w:val="24"/>
          <w:szCs w:val="24"/>
          <w:shd w:val="clear" w:color="auto" w:fill="FFFFFF"/>
        </w:rPr>
        <w:t xml:space="preserve">, </w:t>
      </w:r>
      <w:proofErr w:type="spellStart"/>
      <w:r w:rsidR="001D73C2" w:rsidRPr="001D73C2">
        <w:rPr>
          <w:rFonts w:ascii="Times New Roman" w:hAnsi="Times New Roman" w:cs="Times New Roman"/>
          <w:color w:val="000000"/>
          <w:sz w:val="24"/>
          <w:szCs w:val="24"/>
          <w:shd w:val="clear" w:color="auto" w:fill="FFFFFF"/>
        </w:rPr>
        <w:t>em</w:t>
      </w:r>
      <w:proofErr w:type="spellEnd"/>
      <w:r w:rsidR="001D73C2" w:rsidRPr="001D73C2">
        <w:rPr>
          <w:rFonts w:ascii="Times New Roman" w:hAnsi="Times New Roman" w:cs="Times New Roman"/>
          <w:color w:val="000000"/>
          <w:sz w:val="24"/>
          <w:szCs w:val="24"/>
          <w:shd w:val="clear" w:color="auto" w:fill="FFFFFF"/>
        </w:rPr>
        <w:t xml:space="preserve">, mark, small, del, ins, sub, </w:t>
      </w:r>
      <w:proofErr w:type="spellStart"/>
      <w:proofErr w:type="gramStart"/>
      <w:r w:rsidR="001D73C2" w:rsidRPr="001D73C2">
        <w:rPr>
          <w:rFonts w:ascii="Times New Roman" w:hAnsi="Times New Roman" w:cs="Times New Roman"/>
          <w:color w:val="000000"/>
          <w:sz w:val="24"/>
          <w:szCs w:val="24"/>
          <w:shd w:val="clear" w:color="auto" w:fill="FFFFFF"/>
        </w:rPr>
        <w:t>sup</w:t>
      </w:r>
      <w:r w:rsidR="006723E3">
        <w:rPr>
          <w:rFonts w:ascii="Times New Roman" w:hAnsi="Times New Roman" w:cs="Times New Roman"/>
          <w:color w:val="000000"/>
          <w:sz w:val="24"/>
          <w:szCs w:val="24"/>
          <w:shd w:val="clear" w:color="auto" w:fill="FFFFFF"/>
        </w:rPr>
        <w:t>,p</w:t>
      </w:r>
      <w:proofErr w:type="spellEnd"/>
      <w:proofErr w:type="gramEnd"/>
    </w:p>
    <w:p w:rsidR="00430328" w:rsidRPr="001D73C2" w:rsidRDefault="00430328" w:rsidP="00430328">
      <w:pPr>
        <w:rPr>
          <w:rFonts w:ascii="Times New Roman" w:hAnsi="Times New Roman" w:cs="Times New Roman"/>
          <w:sz w:val="24"/>
          <w:szCs w:val="24"/>
          <w:u w:val="single"/>
        </w:rPr>
      </w:pPr>
      <w:r w:rsidRPr="001D73C2">
        <w:rPr>
          <w:rFonts w:ascii="Times New Roman" w:hAnsi="Times New Roman" w:cs="Times New Roman"/>
          <w:b/>
          <w:bCs/>
          <w:sz w:val="24"/>
          <w:szCs w:val="24"/>
          <w:u w:val="single"/>
        </w:rPr>
        <w:t>Steps</w:t>
      </w:r>
      <w:r w:rsidRPr="001D73C2">
        <w:rPr>
          <w:rFonts w:ascii="Times New Roman" w:hAnsi="Times New Roman" w:cs="Times New Roman"/>
          <w:sz w:val="24"/>
          <w:szCs w:val="24"/>
          <w:u w:val="single"/>
        </w:rPr>
        <w:t>:</w:t>
      </w:r>
    </w:p>
    <w:p w:rsidR="00430328" w:rsidRPr="00430328" w:rsidRDefault="00430328" w:rsidP="00430328">
      <w:pPr>
        <w:pStyle w:val="ListParagraph"/>
        <w:numPr>
          <w:ilvl w:val="0"/>
          <w:numId w:val="1"/>
        </w:numPr>
        <w:rPr>
          <w:rFonts w:ascii="Times New Roman" w:hAnsi="Times New Roman" w:cs="Times New Roman"/>
          <w:sz w:val="24"/>
          <w:szCs w:val="24"/>
        </w:rPr>
      </w:pPr>
      <w:r w:rsidRPr="00430328">
        <w:rPr>
          <w:rFonts w:ascii="Times New Roman" w:hAnsi="Times New Roman" w:cs="Times New Roman"/>
          <w:sz w:val="24"/>
          <w:szCs w:val="24"/>
        </w:rPr>
        <w:t>Open up a new HTML file and add the DOCTYPE tag to get started.</w:t>
      </w:r>
    </w:p>
    <w:p w:rsidR="00430328" w:rsidRPr="00430328" w:rsidRDefault="00430328" w:rsidP="00430328">
      <w:pPr>
        <w:pStyle w:val="ListParagraph"/>
        <w:numPr>
          <w:ilvl w:val="0"/>
          <w:numId w:val="1"/>
        </w:numPr>
        <w:rPr>
          <w:rFonts w:ascii="Times New Roman" w:hAnsi="Times New Roman" w:cs="Times New Roman"/>
          <w:sz w:val="24"/>
          <w:szCs w:val="24"/>
        </w:rPr>
      </w:pPr>
      <w:r w:rsidRPr="00430328">
        <w:rPr>
          <w:rFonts w:ascii="Times New Roman" w:hAnsi="Times New Roman" w:cs="Times New Roman"/>
          <w:sz w:val="24"/>
          <w:szCs w:val="24"/>
        </w:rPr>
        <w:t>Use different heading tags like H1 to H6 to give your page structure and make it easy to read.</w:t>
      </w:r>
    </w:p>
    <w:p w:rsidR="00430328" w:rsidRPr="00430328" w:rsidRDefault="00430328" w:rsidP="00430328">
      <w:pPr>
        <w:pStyle w:val="ListParagraph"/>
        <w:numPr>
          <w:ilvl w:val="0"/>
          <w:numId w:val="1"/>
        </w:numPr>
        <w:rPr>
          <w:rFonts w:ascii="Times New Roman" w:hAnsi="Times New Roman" w:cs="Times New Roman"/>
          <w:sz w:val="24"/>
          <w:szCs w:val="24"/>
        </w:rPr>
      </w:pPr>
      <w:r w:rsidRPr="00430328">
        <w:rPr>
          <w:rFonts w:ascii="Times New Roman" w:hAnsi="Times New Roman" w:cs="Times New Roman"/>
          <w:sz w:val="24"/>
          <w:szCs w:val="24"/>
        </w:rPr>
        <w:t>Add paragraphs with descriptive text to tell the story of Max's adventure.</w:t>
      </w:r>
    </w:p>
    <w:p w:rsidR="00430328" w:rsidRPr="00430328" w:rsidRDefault="00430328" w:rsidP="00430328">
      <w:pPr>
        <w:pStyle w:val="ListParagraph"/>
        <w:numPr>
          <w:ilvl w:val="0"/>
          <w:numId w:val="1"/>
        </w:numPr>
        <w:rPr>
          <w:rFonts w:ascii="Times New Roman" w:hAnsi="Times New Roman" w:cs="Times New Roman"/>
          <w:sz w:val="24"/>
          <w:szCs w:val="24"/>
        </w:rPr>
      </w:pPr>
      <w:r w:rsidRPr="00430328">
        <w:rPr>
          <w:rFonts w:ascii="Times New Roman" w:hAnsi="Times New Roman" w:cs="Times New Roman"/>
          <w:sz w:val="24"/>
          <w:szCs w:val="24"/>
        </w:rPr>
        <w:t>Insert images of the magical forest and other characters in the story, and use the width, height, and alt attributes to make them look just right.</w:t>
      </w:r>
    </w:p>
    <w:p w:rsidR="00430328" w:rsidRPr="00430328" w:rsidRDefault="00430328" w:rsidP="00430328">
      <w:pPr>
        <w:pStyle w:val="ListParagraph"/>
        <w:numPr>
          <w:ilvl w:val="0"/>
          <w:numId w:val="1"/>
        </w:numPr>
        <w:rPr>
          <w:rFonts w:ascii="Times New Roman" w:hAnsi="Times New Roman" w:cs="Times New Roman"/>
          <w:sz w:val="24"/>
          <w:szCs w:val="24"/>
        </w:rPr>
      </w:pPr>
      <w:r w:rsidRPr="00430328">
        <w:rPr>
          <w:rFonts w:ascii="Times New Roman" w:hAnsi="Times New Roman" w:cs="Times New Roman"/>
          <w:sz w:val="24"/>
          <w:szCs w:val="24"/>
        </w:rPr>
        <w:t>Use different text styles like bold, italics, underline, and more to make your text stand out.</w:t>
      </w:r>
    </w:p>
    <w:p w:rsidR="00430328" w:rsidRPr="00430328" w:rsidRDefault="00430328" w:rsidP="00430328">
      <w:pPr>
        <w:pStyle w:val="ListParagraph"/>
        <w:numPr>
          <w:ilvl w:val="0"/>
          <w:numId w:val="1"/>
        </w:numPr>
        <w:rPr>
          <w:rFonts w:ascii="Times New Roman" w:hAnsi="Times New Roman" w:cs="Times New Roman"/>
          <w:sz w:val="24"/>
          <w:szCs w:val="24"/>
        </w:rPr>
      </w:pPr>
      <w:r w:rsidRPr="00430328">
        <w:rPr>
          <w:rFonts w:ascii="Times New Roman" w:hAnsi="Times New Roman" w:cs="Times New Roman"/>
          <w:sz w:val="24"/>
          <w:szCs w:val="24"/>
        </w:rPr>
        <w:t xml:space="preserve">Apply different font </w:t>
      </w:r>
      <w:proofErr w:type="spellStart"/>
      <w:r w:rsidRPr="00430328">
        <w:rPr>
          <w:rFonts w:ascii="Times New Roman" w:hAnsi="Times New Roman" w:cs="Times New Roman"/>
          <w:sz w:val="24"/>
          <w:szCs w:val="24"/>
        </w:rPr>
        <w:t>colors</w:t>
      </w:r>
      <w:proofErr w:type="spellEnd"/>
      <w:r w:rsidRPr="00430328">
        <w:rPr>
          <w:rFonts w:ascii="Times New Roman" w:hAnsi="Times New Roman" w:cs="Times New Roman"/>
          <w:sz w:val="24"/>
          <w:szCs w:val="24"/>
        </w:rPr>
        <w:t xml:space="preserve"> and sizes to make your text even more eye-catching.</w:t>
      </w:r>
    </w:p>
    <w:p w:rsidR="00430328" w:rsidRPr="00430328" w:rsidRDefault="00430328" w:rsidP="00430328">
      <w:pPr>
        <w:pStyle w:val="ListParagraph"/>
        <w:numPr>
          <w:ilvl w:val="0"/>
          <w:numId w:val="1"/>
        </w:numPr>
        <w:rPr>
          <w:rFonts w:ascii="Times New Roman" w:hAnsi="Times New Roman" w:cs="Times New Roman"/>
          <w:sz w:val="24"/>
          <w:szCs w:val="24"/>
        </w:rPr>
      </w:pPr>
      <w:r w:rsidRPr="00430328">
        <w:rPr>
          <w:rFonts w:ascii="Times New Roman" w:hAnsi="Times New Roman" w:cs="Times New Roman"/>
          <w:sz w:val="24"/>
          <w:szCs w:val="24"/>
        </w:rPr>
        <w:t>Use comments to help you keep track of your code and remember what you're doing.</w:t>
      </w:r>
    </w:p>
    <w:p w:rsidR="00430328" w:rsidRPr="00430328" w:rsidRDefault="00430328" w:rsidP="00430328">
      <w:pPr>
        <w:pStyle w:val="ListParagraph"/>
        <w:numPr>
          <w:ilvl w:val="0"/>
          <w:numId w:val="1"/>
        </w:numPr>
        <w:rPr>
          <w:rFonts w:ascii="Times New Roman" w:hAnsi="Times New Roman" w:cs="Times New Roman"/>
          <w:sz w:val="24"/>
          <w:szCs w:val="24"/>
        </w:rPr>
      </w:pPr>
      <w:r w:rsidRPr="00430328">
        <w:rPr>
          <w:rFonts w:ascii="Times New Roman" w:hAnsi="Times New Roman" w:cs="Times New Roman"/>
          <w:sz w:val="24"/>
          <w:szCs w:val="24"/>
        </w:rPr>
        <w:t>Finally, don't forget to save your work and share it with your friends to show off your amazing web design skills!</w:t>
      </w:r>
    </w:p>
    <w:p w:rsidR="00430328" w:rsidRPr="001D73C2" w:rsidRDefault="00430328" w:rsidP="00430328">
      <w:pPr>
        <w:pStyle w:val="ListParagraph"/>
        <w:numPr>
          <w:ilvl w:val="0"/>
          <w:numId w:val="1"/>
        </w:numPr>
        <w:rPr>
          <w:rFonts w:ascii="Times New Roman" w:hAnsi="Times New Roman" w:cs="Times New Roman"/>
          <w:sz w:val="24"/>
          <w:szCs w:val="24"/>
        </w:rPr>
      </w:pPr>
      <w:r w:rsidRPr="00430328">
        <w:rPr>
          <w:rFonts w:ascii="Times New Roman" w:hAnsi="Times New Roman" w:cs="Times New Roman"/>
          <w:sz w:val="24"/>
          <w:szCs w:val="24"/>
        </w:rPr>
        <w:t>Have fun and let your creativity soar as you embark on Max's Magical Forest Adventure!</w:t>
      </w:r>
    </w:p>
    <w:p w:rsidR="001D73C2" w:rsidRPr="001D73C2" w:rsidRDefault="001D73C2" w:rsidP="001D73C2">
      <w:pPr>
        <w:rPr>
          <w:rFonts w:ascii="Times New Roman" w:hAnsi="Times New Roman" w:cs="Times New Roman"/>
          <w:b/>
          <w:bCs/>
          <w:sz w:val="24"/>
          <w:szCs w:val="24"/>
          <w:u w:val="single"/>
        </w:rPr>
      </w:pPr>
      <w:r w:rsidRPr="001D73C2">
        <w:rPr>
          <w:rFonts w:ascii="Times New Roman" w:hAnsi="Times New Roman" w:cs="Times New Roman"/>
          <w:b/>
          <w:bCs/>
          <w:sz w:val="24"/>
          <w:szCs w:val="24"/>
          <w:u w:val="single"/>
        </w:rPr>
        <w:t>The Story:</w:t>
      </w:r>
    </w:p>
    <w:p w:rsidR="001D73C2" w:rsidRPr="001D73C2" w:rsidRDefault="001D73C2" w:rsidP="001D73C2">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lang w:eastAsia="en-IN"/>
        </w:rPr>
      </w:pPr>
      <w:r w:rsidRPr="001D73C2">
        <w:rPr>
          <w:rFonts w:ascii="Times New Roman" w:eastAsia="Times New Roman" w:hAnsi="Times New Roman" w:cs="Times New Roman"/>
          <w:b/>
          <w:bCs/>
          <w:color w:val="000000"/>
          <w:kern w:val="36"/>
          <w:sz w:val="24"/>
          <w:szCs w:val="24"/>
          <w:lang w:eastAsia="en-IN"/>
        </w:rPr>
        <w:t>The Magical Forest</w:t>
      </w:r>
    </w:p>
    <w:p w:rsidR="001D73C2" w:rsidRPr="001D73C2" w:rsidRDefault="001D73C2" w:rsidP="001D73C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D73C2">
        <w:rPr>
          <w:rFonts w:ascii="Times New Roman" w:eastAsia="Times New Roman" w:hAnsi="Times New Roman" w:cs="Times New Roman"/>
          <w:color w:val="000000"/>
          <w:sz w:val="24"/>
          <w:szCs w:val="24"/>
          <w:lang w:eastAsia="en-IN"/>
        </w:rPr>
        <w:t>Once upon a time, in a faraway land, there was a magical forest. The forest was home to many creatures, both big and small. One day, a brave little mouse named </w:t>
      </w:r>
      <w:r w:rsidRPr="001D73C2">
        <w:rPr>
          <w:rFonts w:ascii="Times New Roman" w:eastAsia="Times New Roman" w:hAnsi="Times New Roman" w:cs="Times New Roman"/>
          <w:b/>
          <w:bCs/>
          <w:color w:val="000000"/>
          <w:sz w:val="24"/>
          <w:szCs w:val="24"/>
          <w:lang w:eastAsia="en-IN"/>
        </w:rPr>
        <w:t>Max</w:t>
      </w:r>
      <w:r w:rsidRPr="001D73C2">
        <w:rPr>
          <w:rFonts w:ascii="Times New Roman" w:eastAsia="Times New Roman" w:hAnsi="Times New Roman" w:cs="Times New Roman"/>
          <w:color w:val="000000"/>
          <w:sz w:val="24"/>
          <w:szCs w:val="24"/>
          <w:lang w:eastAsia="en-IN"/>
        </w:rPr>
        <w:t> decided to explore the forest and see what adventures he could find.</w:t>
      </w:r>
    </w:p>
    <w:p w:rsidR="006723E3" w:rsidRDefault="001D73C2" w:rsidP="001D73C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D73C2">
        <w:rPr>
          <w:rFonts w:ascii="Times New Roman" w:eastAsia="Times New Roman" w:hAnsi="Times New Roman" w:cs="Times New Roman"/>
          <w:color w:val="000000"/>
          <w:sz w:val="24"/>
          <w:szCs w:val="24"/>
          <w:lang w:eastAsia="en-IN"/>
        </w:rPr>
        <w:t>As Max made his way through the forest, he came across a </w:t>
      </w:r>
      <w:r w:rsidRPr="001D73C2">
        <w:rPr>
          <w:rFonts w:ascii="Times New Roman" w:eastAsia="Times New Roman" w:hAnsi="Times New Roman" w:cs="Times New Roman"/>
          <w:b/>
          <w:bCs/>
          <w:color w:val="000000"/>
          <w:sz w:val="24"/>
          <w:szCs w:val="24"/>
          <w:lang w:eastAsia="en-IN"/>
        </w:rPr>
        <w:t>giant</w:t>
      </w:r>
      <w:r w:rsidRPr="001D73C2">
        <w:rPr>
          <w:rFonts w:ascii="Times New Roman" w:eastAsia="Times New Roman" w:hAnsi="Times New Roman" w:cs="Times New Roman"/>
          <w:color w:val="000000"/>
          <w:sz w:val="24"/>
          <w:szCs w:val="24"/>
          <w:lang w:eastAsia="en-IN"/>
        </w:rPr>
        <w:t> tree with a </w:t>
      </w:r>
      <w:r w:rsidRPr="001D73C2">
        <w:rPr>
          <w:rFonts w:ascii="Times New Roman" w:eastAsia="Times New Roman" w:hAnsi="Times New Roman" w:cs="Times New Roman"/>
          <w:i/>
          <w:iCs/>
          <w:color w:val="000000"/>
          <w:sz w:val="24"/>
          <w:szCs w:val="24"/>
          <w:lang w:eastAsia="en-IN"/>
        </w:rPr>
        <w:t>hidden entrance</w:t>
      </w:r>
      <w:r w:rsidRPr="001D73C2">
        <w:rPr>
          <w:rFonts w:ascii="Times New Roman" w:eastAsia="Times New Roman" w:hAnsi="Times New Roman" w:cs="Times New Roman"/>
          <w:color w:val="000000"/>
          <w:sz w:val="24"/>
          <w:szCs w:val="24"/>
          <w:lang w:eastAsia="en-IN"/>
        </w:rPr>
        <w:t xml:space="preserve">. With his keen sense of adventure, Max squeezed his way through the entrance and found </w:t>
      </w:r>
    </w:p>
    <w:p w:rsidR="006723E3" w:rsidRDefault="006723E3" w:rsidP="001D73C2">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1D73C2" w:rsidRPr="001D73C2" w:rsidRDefault="001D73C2" w:rsidP="001D73C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D73C2">
        <w:rPr>
          <w:rFonts w:ascii="Times New Roman" w:eastAsia="Times New Roman" w:hAnsi="Times New Roman" w:cs="Times New Roman"/>
          <w:color w:val="000000"/>
          <w:sz w:val="24"/>
          <w:szCs w:val="24"/>
          <w:lang w:eastAsia="en-IN"/>
        </w:rPr>
        <w:t>himself in a mysterious underground cavern. The walls of the cavern were lined with glowing crystals that lit up the whole room.</w:t>
      </w:r>
    </w:p>
    <w:p w:rsidR="001D73C2" w:rsidRPr="001D73C2" w:rsidRDefault="001D73C2" w:rsidP="001D73C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D73C2">
        <w:rPr>
          <w:rFonts w:ascii="Times New Roman" w:eastAsia="Times New Roman" w:hAnsi="Times New Roman" w:cs="Times New Roman"/>
          <w:color w:val="000000"/>
          <w:sz w:val="24"/>
          <w:szCs w:val="24"/>
          <w:lang w:eastAsia="en-IN"/>
        </w:rPr>
        <w:t>Max was amazed by what he saw, but he soon realized that he wasn't alone. There was a </w:t>
      </w:r>
      <w:del w:id="0" w:author="Unknown">
        <w:r w:rsidRPr="001D73C2">
          <w:rPr>
            <w:rFonts w:ascii="Times New Roman" w:eastAsia="Times New Roman" w:hAnsi="Times New Roman" w:cs="Times New Roman"/>
            <w:color w:val="000000"/>
            <w:sz w:val="24"/>
            <w:szCs w:val="24"/>
            <w:lang w:eastAsia="en-IN"/>
          </w:rPr>
          <w:delText>giant</w:delText>
        </w:r>
      </w:del>
      <w:r w:rsidRPr="001D73C2">
        <w:rPr>
          <w:rFonts w:ascii="Times New Roman" w:eastAsia="Times New Roman" w:hAnsi="Times New Roman" w:cs="Times New Roman"/>
          <w:color w:val="000000"/>
          <w:sz w:val="24"/>
          <w:szCs w:val="24"/>
          <w:lang w:eastAsia="en-IN"/>
        </w:rPr>
        <w:t> dragon guarding the cavern! Max was scared, but he remembered the stories his grandmother used to tell him about </w:t>
      </w:r>
      <w:r w:rsidRPr="001D73C2">
        <w:rPr>
          <w:rFonts w:ascii="Times New Roman" w:eastAsia="Times New Roman" w:hAnsi="Times New Roman" w:cs="Times New Roman"/>
          <w:i/>
          <w:iCs/>
          <w:color w:val="000000"/>
          <w:sz w:val="24"/>
          <w:szCs w:val="24"/>
          <w:lang w:eastAsia="en-IN"/>
        </w:rPr>
        <w:t>brave little mice</w:t>
      </w:r>
      <w:r w:rsidRPr="001D73C2">
        <w:rPr>
          <w:rFonts w:ascii="Times New Roman" w:eastAsia="Times New Roman" w:hAnsi="Times New Roman" w:cs="Times New Roman"/>
          <w:color w:val="000000"/>
          <w:sz w:val="24"/>
          <w:szCs w:val="24"/>
          <w:lang w:eastAsia="en-IN"/>
        </w:rPr>
        <w:t> who outsmarted dragons. Max decided to be one of those brave little mice.</w:t>
      </w:r>
    </w:p>
    <w:p w:rsidR="001D73C2" w:rsidRPr="001D73C2" w:rsidRDefault="001D73C2" w:rsidP="001D73C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D73C2">
        <w:rPr>
          <w:rFonts w:ascii="Times New Roman" w:eastAsia="Times New Roman" w:hAnsi="Times New Roman" w:cs="Times New Roman"/>
          <w:color w:val="000000"/>
          <w:sz w:val="24"/>
          <w:szCs w:val="24"/>
          <w:lang w:eastAsia="en-IN"/>
        </w:rPr>
        <w:t>Max remembered a trick his grandmother had taught him. He grabbed a </w:t>
      </w:r>
      <w:r w:rsidRPr="001D73C2">
        <w:rPr>
          <w:rFonts w:ascii="Times New Roman" w:eastAsia="Times New Roman" w:hAnsi="Times New Roman" w:cs="Times New Roman"/>
          <w:color w:val="000000"/>
          <w:sz w:val="24"/>
          <w:szCs w:val="24"/>
          <w:vertAlign w:val="subscript"/>
          <w:lang w:eastAsia="en-IN"/>
        </w:rPr>
        <w:t>small</w:t>
      </w:r>
      <w:r w:rsidRPr="001D73C2">
        <w:rPr>
          <w:rFonts w:ascii="Times New Roman" w:eastAsia="Times New Roman" w:hAnsi="Times New Roman" w:cs="Times New Roman"/>
          <w:color w:val="000000"/>
          <w:sz w:val="24"/>
          <w:szCs w:val="24"/>
          <w:lang w:eastAsia="en-IN"/>
        </w:rPr>
        <w:t> stone and threw it across the cavern. The dragon immediately chased after the stone, giving Max the opportunity to grab a magic wand and cast a spell that made the dragon fall asleep.</w:t>
      </w:r>
    </w:p>
    <w:p w:rsidR="001D73C2" w:rsidRPr="001D73C2" w:rsidRDefault="001D73C2" w:rsidP="001D73C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D73C2">
        <w:rPr>
          <w:rFonts w:ascii="Times New Roman" w:eastAsia="Times New Roman" w:hAnsi="Times New Roman" w:cs="Times New Roman"/>
          <w:color w:val="000000"/>
          <w:sz w:val="24"/>
          <w:szCs w:val="24"/>
          <w:lang w:eastAsia="en-IN"/>
        </w:rPr>
        <w:t>Max explored the cavern further and found a chest filled with </w:t>
      </w:r>
      <w:r w:rsidRPr="001D73C2">
        <w:rPr>
          <w:rFonts w:ascii="Times New Roman" w:eastAsia="Times New Roman" w:hAnsi="Times New Roman" w:cs="Times New Roman"/>
          <w:b/>
          <w:bCs/>
          <w:color w:val="000000"/>
          <w:sz w:val="24"/>
          <w:szCs w:val="24"/>
          <w:lang w:eastAsia="en-IN"/>
        </w:rPr>
        <w:t>treasure</w:t>
      </w:r>
      <w:r w:rsidRPr="001D73C2">
        <w:rPr>
          <w:rFonts w:ascii="Times New Roman" w:eastAsia="Times New Roman" w:hAnsi="Times New Roman" w:cs="Times New Roman"/>
          <w:color w:val="000000"/>
          <w:sz w:val="24"/>
          <w:szCs w:val="24"/>
          <w:lang w:eastAsia="en-IN"/>
        </w:rPr>
        <w:t>. He took some of the treasure and headed back to the entrance of the cavern. As he emerged from the cavern, he was greeted by a beautiful </w:t>
      </w:r>
      <w:r w:rsidRPr="001D73C2">
        <w:rPr>
          <w:rFonts w:ascii="Times New Roman" w:eastAsia="Times New Roman" w:hAnsi="Times New Roman" w:cs="Times New Roman"/>
          <w:i/>
          <w:iCs/>
          <w:color w:val="000000"/>
          <w:sz w:val="24"/>
          <w:szCs w:val="24"/>
          <w:lang w:eastAsia="en-IN"/>
        </w:rPr>
        <w:t>rainbow</w:t>
      </w:r>
      <w:r w:rsidRPr="001D73C2">
        <w:rPr>
          <w:rFonts w:ascii="Times New Roman" w:eastAsia="Times New Roman" w:hAnsi="Times New Roman" w:cs="Times New Roman"/>
          <w:color w:val="000000"/>
          <w:sz w:val="24"/>
          <w:szCs w:val="24"/>
          <w:lang w:eastAsia="en-IN"/>
        </w:rPr>
        <w:t> in the sky. Max knew that he had found something special and that he would never forget his adventures in the magical forest.</w:t>
      </w:r>
    </w:p>
    <w:p w:rsidR="00936A0D" w:rsidRDefault="001D73C2" w:rsidP="001D73C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D73C2">
        <w:rPr>
          <w:rFonts w:ascii="Times New Roman" w:eastAsia="Times New Roman" w:hAnsi="Times New Roman" w:cs="Times New Roman"/>
          <w:color w:val="000000"/>
          <w:sz w:val="24"/>
          <w:szCs w:val="24"/>
          <w:lang w:eastAsia="en-IN"/>
        </w:rPr>
        <w:t>And from that day on, Max became known as the bravest mouse in the forest. The end.</w:t>
      </w:r>
    </w:p>
    <w:p w:rsidR="00936A0D" w:rsidRPr="00936A0D" w:rsidRDefault="00936A0D" w:rsidP="001D73C2">
      <w:pPr>
        <w:spacing w:before="100" w:beforeAutospacing="1" w:after="100" w:afterAutospacing="1" w:line="240" w:lineRule="auto"/>
        <w:rPr>
          <w:rFonts w:ascii="Times New Roman" w:eastAsia="Times New Roman" w:hAnsi="Times New Roman" w:cs="Times New Roman"/>
          <w:b/>
          <w:bCs/>
          <w:color w:val="000000"/>
          <w:sz w:val="24"/>
          <w:szCs w:val="24"/>
          <w:u w:val="single"/>
          <w:lang w:eastAsia="en-IN"/>
        </w:rPr>
      </w:pPr>
      <w:r w:rsidRPr="00936A0D">
        <w:rPr>
          <w:rFonts w:ascii="Times New Roman" w:eastAsia="Times New Roman" w:hAnsi="Times New Roman" w:cs="Times New Roman"/>
          <w:b/>
          <w:bCs/>
          <w:color w:val="000000"/>
          <w:sz w:val="24"/>
          <w:szCs w:val="24"/>
          <w:u w:val="single"/>
          <w:lang w:eastAsia="en-IN"/>
        </w:rPr>
        <w:t>Source for Image</w:t>
      </w:r>
    </w:p>
    <w:p w:rsidR="001D73C2" w:rsidRDefault="00936A0D" w:rsidP="00430328">
      <w:pPr>
        <w:rPr>
          <w:rFonts w:ascii="Times New Roman" w:hAnsi="Times New Roman" w:cs="Times New Roman"/>
          <w:b/>
          <w:bCs/>
          <w:sz w:val="24"/>
          <w:szCs w:val="24"/>
        </w:rPr>
      </w:pPr>
      <w:hyperlink r:id="rId8" w:history="1">
        <w:r w:rsidRPr="00936A0D">
          <w:rPr>
            <w:rStyle w:val="Hyperlink"/>
            <w:rFonts w:ascii="Times New Roman" w:hAnsi="Times New Roman" w:cs="Times New Roman"/>
            <w:b/>
            <w:bCs/>
            <w:sz w:val="24"/>
            <w:szCs w:val="24"/>
          </w:rPr>
          <w:t>https://th.bing.com/th/id/OIP.mkuOnDLwdMhOlqqVIJD8ZgHaEL?pid=ImgDet&amp;rs=1</w:t>
        </w:r>
      </w:hyperlink>
    </w:p>
    <w:p w:rsidR="00936A0D" w:rsidRDefault="00936A0D" w:rsidP="00430328">
      <w:pPr>
        <w:rPr>
          <w:rFonts w:ascii="Times New Roman" w:hAnsi="Times New Roman" w:cs="Times New Roman"/>
          <w:b/>
          <w:bCs/>
          <w:sz w:val="24"/>
          <w:szCs w:val="24"/>
          <w:u w:val="single"/>
        </w:rPr>
      </w:pPr>
    </w:p>
    <w:p w:rsidR="001D73C2" w:rsidRPr="001D73C2" w:rsidRDefault="00430328" w:rsidP="00430328">
      <w:pPr>
        <w:rPr>
          <w:rFonts w:ascii="Times New Roman" w:hAnsi="Times New Roman" w:cs="Times New Roman"/>
          <w:b/>
          <w:bCs/>
          <w:sz w:val="24"/>
          <w:szCs w:val="24"/>
          <w:u w:val="single"/>
        </w:rPr>
      </w:pPr>
      <w:r w:rsidRPr="001D73C2">
        <w:rPr>
          <w:rFonts w:ascii="Times New Roman" w:hAnsi="Times New Roman" w:cs="Times New Roman"/>
          <w:b/>
          <w:bCs/>
          <w:sz w:val="24"/>
          <w:szCs w:val="24"/>
          <w:u w:val="single"/>
        </w:rPr>
        <w:t>Sample Image of the Output (For Reference Only)</w:t>
      </w:r>
    </w:p>
    <w:p w:rsidR="001D73C2" w:rsidRPr="00430328" w:rsidRDefault="00936A0D" w:rsidP="00430328">
      <w:pPr>
        <w:rPr>
          <w:rFonts w:ascii="Times New Roman" w:hAnsi="Times New Roman" w:cs="Times New Roman"/>
          <w:sz w:val="24"/>
          <w:szCs w:val="24"/>
        </w:rPr>
      </w:pPr>
      <w:r>
        <w:rPr>
          <w:noProof/>
        </w:rPr>
        <w:drawing>
          <wp:inline distT="0" distB="0" distL="0" distR="0" wp14:anchorId="1CD17628" wp14:editId="7E91CDE2">
            <wp:extent cx="6352996"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006" t="24334" r="5062" b="9414"/>
                    <a:stretch/>
                  </pic:blipFill>
                  <pic:spPr bwMode="auto">
                    <a:xfrm>
                      <a:off x="0" y="0"/>
                      <a:ext cx="6354766" cy="3607805"/>
                    </a:xfrm>
                    <a:prstGeom prst="rect">
                      <a:avLst/>
                    </a:prstGeom>
                    <a:ln>
                      <a:noFill/>
                    </a:ln>
                    <a:extLst>
                      <a:ext uri="{53640926-AAD7-44D8-BBD7-CCE9431645EC}">
                        <a14:shadowObscured xmlns:a14="http://schemas.microsoft.com/office/drawing/2010/main"/>
                      </a:ext>
                    </a:extLst>
                  </pic:spPr>
                </pic:pic>
              </a:graphicData>
            </a:graphic>
          </wp:inline>
        </w:drawing>
      </w:r>
    </w:p>
    <w:sectPr w:rsidR="001D73C2" w:rsidRPr="0043032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174C" w:rsidRDefault="0019174C" w:rsidP="00113A59">
      <w:pPr>
        <w:spacing w:after="0" w:line="240" w:lineRule="auto"/>
      </w:pPr>
      <w:r>
        <w:separator/>
      </w:r>
    </w:p>
  </w:endnote>
  <w:endnote w:type="continuationSeparator" w:id="0">
    <w:p w:rsidR="0019174C" w:rsidRDefault="0019174C" w:rsidP="0011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174C" w:rsidRDefault="0019174C" w:rsidP="00113A59">
      <w:pPr>
        <w:spacing w:after="0" w:line="240" w:lineRule="auto"/>
      </w:pPr>
      <w:r>
        <w:separator/>
      </w:r>
    </w:p>
  </w:footnote>
  <w:footnote w:type="continuationSeparator" w:id="0">
    <w:p w:rsidR="0019174C" w:rsidRDefault="0019174C" w:rsidP="00113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3A59" w:rsidRDefault="00113A59" w:rsidP="00113A59">
    <w:pPr>
      <w:pStyle w:val="Header"/>
      <w:jc w:val="right"/>
    </w:pPr>
    <w:r w:rsidRPr="00113A59">
      <w:drawing>
        <wp:inline distT="0" distB="0" distL="0" distR="0" wp14:anchorId="475215B2">
          <wp:extent cx="1104900" cy="494765"/>
          <wp:effectExtent l="0" t="0" r="0" b="635"/>
          <wp:docPr id="6" name="Picture 5">
            <a:extLst xmlns:a="http://schemas.openxmlformats.org/drawingml/2006/main">
              <a:ext uri="{FF2B5EF4-FFF2-40B4-BE49-F238E27FC236}">
                <a16:creationId xmlns:a16="http://schemas.microsoft.com/office/drawing/2014/main" id="{C9D16DF3-03C3-383A-7748-79EE46C097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9D16DF3-03C3-383A-7748-79EE46C0979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04900" cy="4947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64E"/>
    <w:multiLevelType w:val="hybridMultilevel"/>
    <w:tmpl w:val="12B88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393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28"/>
    <w:rsid w:val="00113A59"/>
    <w:rsid w:val="00157F67"/>
    <w:rsid w:val="0019174C"/>
    <w:rsid w:val="001D73C2"/>
    <w:rsid w:val="00430328"/>
    <w:rsid w:val="00474AC5"/>
    <w:rsid w:val="005729CA"/>
    <w:rsid w:val="006723E3"/>
    <w:rsid w:val="008711BA"/>
    <w:rsid w:val="00936A0D"/>
    <w:rsid w:val="00A27A83"/>
    <w:rsid w:val="00F92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D2729"/>
  <w15:chartTrackingRefBased/>
  <w15:docId w15:val="{6296FCB0-FAED-4436-8CFE-B1D59CBC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73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328"/>
    <w:pPr>
      <w:ind w:left="720"/>
      <w:contextualSpacing/>
    </w:pPr>
  </w:style>
  <w:style w:type="character" w:customStyle="1" w:styleId="Heading1Char">
    <w:name w:val="Heading 1 Char"/>
    <w:basedOn w:val="DefaultParagraphFont"/>
    <w:link w:val="Heading1"/>
    <w:uiPriority w:val="9"/>
    <w:rsid w:val="001D73C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D73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73C2"/>
    <w:rPr>
      <w:b/>
      <w:bCs/>
    </w:rPr>
  </w:style>
  <w:style w:type="character" w:styleId="Emphasis">
    <w:name w:val="Emphasis"/>
    <w:basedOn w:val="DefaultParagraphFont"/>
    <w:uiPriority w:val="20"/>
    <w:qFormat/>
    <w:rsid w:val="001D73C2"/>
    <w:rPr>
      <w:i/>
      <w:iCs/>
    </w:rPr>
  </w:style>
  <w:style w:type="paragraph" w:styleId="Header">
    <w:name w:val="header"/>
    <w:basedOn w:val="Normal"/>
    <w:link w:val="HeaderChar"/>
    <w:uiPriority w:val="99"/>
    <w:unhideWhenUsed/>
    <w:rsid w:val="00113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A59"/>
  </w:style>
  <w:style w:type="paragraph" w:styleId="Footer">
    <w:name w:val="footer"/>
    <w:basedOn w:val="Normal"/>
    <w:link w:val="FooterChar"/>
    <w:uiPriority w:val="99"/>
    <w:unhideWhenUsed/>
    <w:rsid w:val="00113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A59"/>
  </w:style>
  <w:style w:type="character" w:styleId="Hyperlink">
    <w:name w:val="Hyperlink"/>
    <w:basedOn w:val="DefaultParagraphFont"/>
    <w:uiPriority w:val="99"/>
    <w:unhideWhenUsed/>
    <w:rsid w:val="00936A0D"/>
    <w:rPr>
      <w:color w:val="0563C1" w:themeColor="hyperlink"/>
      <w:u w:val="single"/>
    </w:rPr>
  </w:style>
  <w:style w:type="character" w:styleId="UnresolvedMention">
    <w:name w:val="Unresolved Mention"/>
    <w:basedOn w:val="DefaultParagraphFont"/>
    <w:uiPriority w:val="99"/>
    <w:semiHidden/>
    <w:unhideWhenUsed/>
    <w:rsid w:val="00936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842424">
      <w:bodyDiv w:val="1"/>
      <w:marLeft w:val="0"/>
      <w:marRight w:val="0"/>
      <w:marTop w:val="0"/>
      <w:marBottom w:val="0"/>
      <w:divBdr>
        <w:top w:val="none" w:sz="0" w:space="0" w:color="auto"/>
        <w:left w:val="none" w:sz="0" w:space="0" w:color="auto"/>
        <w:bottom w:val="none" w:sz="0" w:space="0" w:color="auto"/>
        <w:right w:val="none" w:sz="0" w:space="0" w:color="auto"/>
      </w:divBdr>
    </w:div>
    <w:div w:id="21284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bing.com/th/id/OIP.mkuOnDLwdMhOlqqVIJD8ZgHaEL?pid=ImgDet&amp;rs=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3213-BC80-404F-B4DA-D57EC2D55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dc:creator>
  <cp:keywords/>
  <dc:description/>
  <cp:lastModifiedBy>Navneet</cp:lastModifiedBy>
  <cp:revision>2</cp:revision>
  <dcterms:created xsi:type="dcterms:W3CDTF">2023-02-18T08:29:00Z</dcterms:created>
  <dcterms:modified xsi:type="dcterms:W3CDTF">2023-02-18T09:31:00Z</dcterms:modified>
</cp:coreProperties>
</file>